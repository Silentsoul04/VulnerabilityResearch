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2513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768AD" w:rsidRDefault="00B768AD">
          <w:pPr>
            <w:pStyle w:val="TOCHeading"/>
          </w:pPr>
          <w:r>
            <w:t>Contents</w:t>
          </w:r>
        </w:p>
        <w:p w:rsidR="00B768AD" w:rsidRDefault="00B768A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29890" w:history="1">
            <w:r w:rsidRPr="00182A09">
              <w:rPr>
                <w:rStyle w:val="Hyperlink"/>
                <w:noProof/>
              </w:rPr>
              <w:t>Testing Against 600 Nonvulnerable Files, 144 Vulnerable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D" w:rsidRDefault="00B768AD" w:rsidP="00B768AD">
          <w:r>
            <w:rPr>
              <w:b/>
              <w:bCs/>
              <w:noProof/>
            </w:rPr>
            <w:fldChar w:fldCharType="end"/>
          </w:r>
        </w:p>
      </w:sdtContent>
    </w:sdt>
    <w:p w:rsidR="00BB759B" w:rsidRDefault="00B768AD" w:rsidP="00B768AD">
      <w:pPr>
        <w:pStyle w:val="Title"/>
      </w:pPr>
      <w:r>
        <w:t>Static Analysis Comparison</w:t>
      </w:r>
    </w:p>
    <w:p w:rsidR="00B768AD" w:rsidRDefault="00B768AD" w:rsidP="00B768AD">
      <w:pPr>
        <w:pStyle w:val="Heading1"/>
      </w:pPr>
      <w:bookmarkStart w:id="0" w:name="_Toc22229890"/>
      <w:r>
        <w:t xml:space="preserve">Testing Against 600 </w:t>
      </w:r>
      <w:proofErr w:type="spellStart"/>
      <w:r>
        <w:t>Nonvulnerable</w:t>
      </w:r>
      <w:proofErr w:type="spellEnd"/>
      <w:r>
        <w:t xml:space="preserve"> Files, 144 Vulnerable Files</w:t>
      </w:r>
      <w:bookmarkEnd w:id="0"/>
    </w:p>
    <w:p w:rsidR="00B768AD" w:rsidRDefault="00B768AD" w:rsidP="00B768AD">
      <w:pPr>
        <w:pStyle w:val="Heading2"/>
      </w:pPr>
      <w:r>
        <w:t>IVS/BOW Classifier Performance</w:t>
      </w:r>
    </w:p>
    <w:p w:rsidR="00B768AD" w:rsidRPr="00B768AD" w:rsidRDefault="00B768AD" w:rsidP="00B768AD">
      <w:pPr>
        <w:pStyle w:val="Heading3"/>
      </w:pPr>
      <w: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8AD" w:rsidTr="00B768AD">
        <w:tc>
          <w:tcPr>
            <w:tcW w:w="3116" w:type="dxa"/>
          </w:tcPr>
          <w:p w:rsidR="00B768AD" w:rsidRDefault="00B768AD" w:rsidP="00B768AD">
            <w:pPr>
              <w:jc w:val="center"/>
              <w:pPrChange w:id="1" w:author="Kevin Zhang" w:date="2019-10-17T18:41:00Z">
                <w:pPr/>
              </w:pPrChange>
            </w:pPr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2" w:author="Kevin Zhang" w:date="2019-10-17T18:41:00Z">
                <w:pPr/>
              </w:pPrChange>
            </w:pPr>
            <w:ins w:id="3" w:author="Kevin Zhang" w:date="2019-10-17T18:42:00Z">
              <w:r>
                <w:t>True Positive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4" w:author="Kevin Zhang" w:date="2019-10-17T18:41:00Z">
                <w:pPr/>
              </w:pPrChange>
            </w:pPr>
            <w:ins w:id="5" w:author="Kevin Zhang" w:date="2019-10-17T18:42:00Z">
              <w:r>
                <w:t>True Negative</w:t>
              </w:r>
            </w:ins>
          </w:p>
        </w:tc>
      </w:tr>
      <w:tr w:rsidR="00B768AD" w:rsidTr="00B768AD">
        <w:tc>
          <w:tcPr>
            <w:tcW w:w="3116" w:type="dxa"/>
          </w:tcPr>
          <w:p w:rsidR="00B768AD" w:rsidRDefault="00B768AD" w:rsidP="00B768AD">
            <w:pPr>
              <w:jc w:val="center"/>
              <w:pPrChange w:id="6" w:author="Kevin Zhang" w:date="2019-10-17T18:41:00Z">
                <w:pPr/>
              </w:pPrChange>
            </w:pPr>
            <w:ins w:id="7" w:author="Kevin Zhang" w:date="2019-10-17T18:41:00Z">
              <w:r>
                <w:t>Predicted Positive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8" w:author="Kevin Zhang" w:date="2019-10-17T18:41:00Z">
                <w:pPr/>
              </w:pPrChange>
            </w:pPr>
            <w:ins w:id="9" w:author="Kevin Zhang" w:date="2019-10-17T18:43:00Z">
              <w:r>
                <w:t>133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10" w:author="Kevin Zhang" w:date="2019-10-17T18:41:00Z">
                <w:pPr/>
              </w:pPrChange>
            </w:pPr>
            <w:ins w:id="11" w:author="Kevin Zhang" w:date="2019-10-17T18:42:00Z">
              <w:r>
                <w:t>4</w:t>
              </w:r>
            </w:ins>
          </w:p>
        </w:tc>
      </w:tr>
      <w:tr w:rsidR="00B768AD" w:rsidTr="00B768AD">
        <w:tc>
          <w:tcPr>
            <w:tcW w:w="3116" w:type="dxa"/>
          </w:tcPr>
          <w:p w:rsidR="00B768AD" w:rsidRDefault="00B768AD" w:rsidP="00B768AD">
            <w:pPr>
              <w:jc w:val="center"/>
              <w:pPrChange w:id="12" w:author="Kevin Zhang" w:date="2019-10-17T18:41:00Z">
                <w:pPr/>
              </w:pPrChange>
            </w:pPr>
            <w:ins w:id="13" w:author="Kevin Zhang" w:date="2019-10-17T18:41:00Z">
              <w:r>
                <w:t>Predicted Negative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14" w:author="Kevin Zhang" w:date="2019-10-17T18:41:00Z">
                <w:pPr/>
              </w:pPrChange>
            </w:pPr>
            <w:ins w:id="15" w:author="Kevin Zhang" w:date="2019-10-17T18:43:00Z">
              <w:r>
                <w:t>11</w:t>
              </w:r>
            </w:ins>
          </w:p>
        </w:tc>
        <w:tc>
          <w:tcPr>
            <w:tcW w:w="3117" w:type="dxa"/>
          </w:tcPr>
          <w:p w:rsidR="00B768AD" w:rsidRDefault="00B768AD" w:rsidP="00B768AD">
            <w:pPr>
              <w:jc w:val="center"/>
              <w:pPrChange w:id="16" w:author="Kevin Zhang" w:date="2019-10-17T18:41:00Z">
                <w:pPr/>
              </w:pPrChange>
            </w:pPr>
            <w:ins w:id="17" w:author="Kevin Zhang" w:date="2019-10-17T18:43:00Z">
              <w:r>
                <w:t>594</w:t>
              </w:r>
            </w:ins>
          </w:p>
        </w:tc>
      </w:tr>
    </w:tbl>
    <w:p w:rsidR="00B768AD" w:rsidRDefault="00B768AD" w:rsidP="00B768AD">
      <w:pPr>
        <w:rPr>
          <w:ins w:id="18" w:author="Kevin Zhang" w:date="2019-10-17T18:44:00Z"/>
        </w:rPr>
      </w:pPr>
    </w:p>
    <w:p w:rsidR="00B768AD" w:rsidRDefault="00B768AD" w:rsidP="00B768AD">
      <w:pPr>
        <w:pStyle w:val="Heading3"/>
        <w:rPr>
          <w:ins w:id="19" w:author="Kevin Zhang" w:date="2019-10-17T18:44:00Z"/>
        </w:rPr>
        <w:pPrChange w:id="20" w:author="Kevin Zhang" w:date="2019-10-17T18:44:00Z">
          <w:pPr/>
        </w:pPrChange>
      </w:pPr>
      <w:ins w:id="21" w:author="Kevin Zhang" w:date="2019-10-17T18:44:00Z">
        <w:r>
          <w:t>Results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8AD" w:rsidTr="00B768AD">
        <w:trPr>
          <w:ins w:id="22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23" w:author="Kevin Zhang" w:date="2019-10-17T18:44:00Z"/>
              </w:rPr>
              <w:pPrChange w:id="24" w:author="Kevin Zhang" w:date="2019-10-17T18:45:00Z">
                <w:pPr/>
              </w:pPrChange>
            </w:pPr>
            <w:ins w:id="25" w:author="Kevin Zhang" w:date="2019-10-17T18:45:00Z">
              <w:r>
                <w:t>Accuracy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26" w:author="Kevin Zhang" w:date="2019-10-17T18:44:00Z"/>
              </w:rPr>
              <w:pPrChange w:id="27" w:author="Kevin Zhang" w:date="2019-10-17T18:45:00Z">
                <w:pPr/>
              </w:pPrChange>
            </w:pPr>
            <w:bookmarkStart w:id="28" w:name="_GoBack"/>
            <w:bookmarkEnd w:id="28"/>
            <w:ins w:id="29" w:author="Kevin Zhang" w:date="2019-10-17T18:46:00Z">
              <w:r>
                <w:t>0.9798</w:t>
              </w:r>
            </w:ins>
          </w:p>
        </w:tc>
      </w:tr>
      <w:tr w:rsidR="00B768AD" w:rsidTr="00B768AD">
        <w:trPr>
          <w:ins w:id="30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31" w:author="Kevin Zhang" w:date="2019-10-17T18:44:00Z"/>
              </w:rPr>
              <w:pPrChange w:id="32" w:author="Kevin Zhang" w:date="2019-10-17T18:45:00Z">
                <w:pPr/>
              </w:pPrChange>
            </w:pPr>
            <w:ins w:id="33" w:author="Kevin Zhang" w:date="2019-10-17T18:45:00Z">
              <w:r>
                <w:t>Precision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34" w:author="Kevin Zhang" w:date="2019-10-17T18:44:00Z"/>
              </w:rPr>
              <w:pPrChange w:id="35" w:author="Kevin Zhang" w:date="2019-10-17T18:45:00Z">
                <w:pPr/>
              </w:pPrChange>
            </w:pPr>
            <w:ins w:id="36" w:author="Kevin Zhang" w:date="2019-10-17T18:46:00Z">
              <w:r>
                <w:t>0.9708</w:t>
              </w:r>
            </w:ins>
          </w:p>
        </w:tc>
      </w:tr>
      <w:tr w:rsidR="00B768AD" w:rsidTr="00B768AD">
        <w:trPr>
          <w:ins w:id="37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38" w:author="Kevin Zhang" w:date="2019-10-17T18:44:00Z"/>
              </w:rPr>
              <w:pPrChange w:id="39" w:author="Kevin Zhang" w:date="2019-10-17T18:45:00Z">
                <w:pPr/>
              </w:pPrChange>
            </w:pPr>
            <w:ins w:id="40" w:author="Kevin Zhang" w:date="2019-10-17T18:45:00Z">
              <w:r>
                <w:t>Recall (Sensitivity)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41" w:author="Kevin Zhang" w:date="2019-10-17T18:44:00Z"/>
              </w:rPr>
              <w:pPrChange w:id="42" w:author="Kevin Zhang" w:date="2019-10-17T18:45:00Z">
                <w:pPr/>
              </w:pPrChange>
            </w:pPr>
            <w:ins w:id="43" w:author="Kevin Zhang" w:date="2019-10-17T18:45:00Z">
              <w:r>
                <w:t>0.9236</w:t>
              </w:r>
            </w:ins>
          </w:p>
        </w:tc>
      </w:tr>
      <w:tr w:rsidR="00B768AD" w:rsidTr="00B768AD">
        <w:trPr>
          <w:ins w:id="44" w:author="Kevin Zhang" w:date="2019-10-17T18:44:00Z"/>
        </w:trPr>
        <w:tc>
          <w:tcPr>
            <w:tcW w:w="4675" w:type="dxa"/>
          </w:tcPr>
          <w:p w:rsidR="00B768AD" w:rsidRDefault="00B768AD" w:rsidP="00B768AD">
            <w:pPr>
              <w:jc w:val="center"/>
              <w:rPr>
                <w:ins w:id="45" w:author="Kevin Zhang" w:date="2019-10-17T18:44:00Z"/>
              </w:rPr>
              <w:pPrChange w:id="46" w:author="Kevin Zhang" w:date="2019-10-17T18:45:00Z">
                <w:pPr/>
              </w:pPrChange>
            </w:pPr>
            <w:ins w:id="47" w:author="Kevin Zhang" w:date="2019-10-17T18:45:00Z">
              <w:r>
                <w:t>F1-Score</w:t>
              </w:r>
            </w:ins>
          </w:p>
        </w:tc>
        <w:tc>
          <w:tcPr>
            <w:tcW w:w="4675" w:type="dxa"/>
          </w:tcPr>
          <w:p w:rsidR="00B768AD" w:rsidRDefault="000E1909" w:rsidP="00B768AD">
            <w:pPr>
              <w:jc w:val="center"/>
              <w:rPr>
                <w:ins w:id="48" w:author="Kevin Zhang" w:date="2019-10-17T18:44:00Z"/>
              </w:rPr>
              <w:pPrChange w:id="49" w:author="Kevin Zhang" w:date="2019-10-17T18:45:00Z">
                <w:pPr/>
              </w:pPrChange>
            </w:pPr>
            <w:ins w:id="50" w:author="Kevin Zhang" w:date="2019-10-17T18:46:00Z">
              <w:r>
                <w:t>0.9466</w:t>
              </w:r>
            </w:ins>
          </w:p>
        </w:tc>
      </w:tr>
    </w:tbl>
    <w:p w:rsidR="00B768AD" w:rsidRPr="00B768AD" w:rsidRDefault="00B768AD" w:rsidP="00B768AD">
      <w:pPr>
        <w:rPr>
          <w:rPrChange w:id="51" w:author="Kevin Zhang" w:date="2019-10-17T18:44:00Z">
            <w:rPr/>
          </w:rPrChange>
        </w:rPr>
        <w:pPrChange w:id="52" w:author="Kevin Zhang" w:date="2019-10-17T18:44:00Z">
          <w:pPr/>
        </w:pPrChange>
      </w:pPr>
    </w:p>
    <w:sectPr w:rsidR="00B768AD" w:rsidRPr="00B7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vin Zhang">
    <w15:presenceInfo w15:providerId="AD" w15:userId="S-1-5-21-1604651501-2026589554-2877008191-127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BC"/>
    <w:rsid w:val="000E1909"/>
    <w:rsid w:val="00B768AD"/>
    <w:rsid w:val="00BB759B"/>
    <w:rsid w:val="00C0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B9F6"/>
  <w15:chartTrackingRefBased/>
  <w15:docId w15:val="{0EA53B35-F5C3-4D96-A3D4-4C34158D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68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8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4657-04C4-4FC2-B9C9-D2481805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2019-10-17T22:33:00Z</dcterms:created>
  <dcterms:modified xsi:type="dcterms:W3CDTF">2019-10-17T22:46:00Z</dcterms:modified>
</cp:coreProperties>
</file>